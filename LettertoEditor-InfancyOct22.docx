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36BB" w14:textId="685A4E7E" w:rsidR="00131133" w:rsidRPr="00A13206" w:rsidRDefault="00131133" w:rsidP="00131133">
      <w:pPr>
        <w:jc w:val="right"/>
        <w:rPr>
          <w:sz w:val="24"/>
          <w:szCs w:val="24"/>
        </w:rPr>
      </w:pPr>
      <w:r w:rsidRPr="00A13206">
        <w:rPr>
          <w:sz w:val="24"/>
          <w:szCs w:val="24"/>
          <w:highlight w:val="yellow"/>
        </w:rPr>
        <w:t>[ADD DATE]</w:t>
      </w:r>
    </w:p>
    <w:p w14:paraId="67F78416" w14:textId="48D71870" w:rsidR="00131133" w:rsidRPr="00A13206" w:rsidRDefault="00131133" w:rsidP="00131133">
      <w:pPr>
        <w:rPr>
          <w:sz w:val="24"/>
          <w:szCs w:val="24"/>
        </w:rPr>
      </w:pPr>
    </w:p>
    <w:p w14:paraId="7ED16D7B" w14:textId="053AEC82" w:rsidR="00131133" w:rsidRPr="00A13206" w:rsidRDefault="00131133" w:rsidP="00131133">
      <w:pPr>
        <w:rPr>
          <w:sz w:val="24"/>
          <w:szCs w:val="24"/>
        </w:rPr>
      </w:pPr>
      <w:r w:rsidRPr="00A13206">
        <w:rPr>
          <w:sz w:val="24"/>
          <w:szCs w:val="24"/>
        </w:rPr>
        <w:t>Dear Editor,</w:t>
      </w:r>
    </w:p>
    <w:p w14:paraId="408FDC77" w14:textId="77777777" w:rsidR="00131133" w:rsidRPr="00A13206" w:rsidRDefault="00131133" w:rsidP="00131133">
      <w:pPr>
        <w:rPr>
          <w:sz w:val="24"/>
          <w:szCs w:val="24"/>
        </w:rPr>
      </w:pPr>
    </w:p>
    <w:p w14:paraId="6F419D4A" w14:textId="1A609A18" w:rsidR="00131133" w:rsidRPr="007A01B5" w:rsidRDefault="00131133" w:rsidP="00131133">
      <w:pPr>
        <w:rPr>
          <w:bCs/>
          <w:sz w:val="24"/>
          <w:szCs w:val="24"/>
        </w:rPr>
      </w:pPr>
      <w:r w:rsidRPr="00A13206">
        <w:rPr>
          <w:sz w:val="24"/>
          <w:szCs w:val="24"/>
        </w:rPr>
        <w:t>Please find enclosed our manuscript “</w:t>
      </w:r>
      <w:proofErr w:type="spellStart"/>
      <w:r w:rsidR="00A13206" w:rsidRPr="00A13206">
        <w:rPr>
          <w:i/>
          <w:iCs/>
          <w:sz w:val="24"/>
          <w:szCs w:val="24"/>
        </w:rPr>
        <w:t>Analysing</w:t>
      </w:r>
      <w:proofErr w:type="spellEnd"/>
      <w:r w:rsidR="00A13206" w:rsidRPr="00A13206">
        <w:rPr>
          <w:i/>
          <w:iCs/>
          <w:sz w:val="24"/>
          <w:szCs w:val="24"/>
        </w:rPr>
        <w:t xml:space="preserve"> the effect of sibling number on input and output in the first 18 months</w:t>
      </w:r>
      <w:r w:rsidRPr="00A13206">
        <w:rPr>
          <w:sz w:val="24"/>
          <w:szCs w:val="24"/>
        </w:rPr>
        <w:t>”</w:t>
      </w:r>
      <w:r w:rsidRPr="00A13206">
        <w:rPr>
          <w:i/>
          <w:sz w:val="24"/>
          <w:szCs w:val="24"/>
        </w:rPr>
        <w:t xml:space="preserve">, </w:t>
      </w:r>
      <w:r w:rsidRPr="00A13206">
        <w:rPr>
          <w:sz w:val="24"/>
          <w:szCs w:val="24"/>
        </w:rPr>
        <w:t xml:space="preserve">submitted for consideration in </w:t>
      </w:r>
      <w:r w:rsidR="00A13206">
        <w:rPr>
          <w:i/>
          <w:sz w:val="24"/>
          <w:szCs w:val="24"/>
        </w:rPr>
        <w:t>Infancy</w:t>
      </w:r>
      <w:r w:rsidRPr="00A13206">
        <w:rPr>
          <w:sz w:val="24"/>
          <w:szCs w:val="24"/>
        </w:rPr>
        <w:t xml:space="preserve">. </w:t>
      </w:r>
      <w:r w:rsidR="00A13206">
        <w:rPr>
          <w:sz w:val="24"/>
          <w:szCs w:val="24"/>
        </w:rPr>
        <w:t xml:space="preserve">Drawing on </w:t>
      </w:r>
      <w:r w:rsidR="00A13206">
        <w:rPr>
          <w:sz w:val="24"/>
          <w:szCs w:val="24"/>
        </w:rPr>
        <w:t>&gt;300 hours</w:t>
      </w:r>
      <w:r w:rsidR="00A13206">
        <w:rPr>
          <w:sz w:val="24"/>
          <w:szCs w:val="24"/>
        </w:rPr>
        <w:t xml:space="preserve"> of naturalistic home-recorded data combined with monthly vocabulary checklists, we </w:t>
      </w:r>
      <w:r w:rsidR="00AF2F5D">
        <w:rPr>
          <w:sz w:val="24"/>
          <w:szCs w:val="24"/>
        </w:rPr>
        <w:t xml:space="preserve">report an important advance in our knowledge of the ‘sibling effect’ in early infancy. We show, for the first time, that </w:t>
      </w:r>
      <w:r w:rsidR="00AF2F5D" w:rsidRPr="00AF2F5D">
        <w:rPr>
          <w:b/>
          <w:bCs/>
          <w:sz w:val="24"/>
          <w:szCs w:val="24"/>
        </w:rPr>
        <w:t xml:space="preserve">sibling </w:t>
      </w:r>
      <w:r w:rsidR="00AF2F5D" w:rsidRPr="00DB6E6C">
        <w:rPr>
          <w:b/>
          <w:bCs/>
          <w:i/>
          <w:iCs/>
          <w:sz w:val="24"/>
          <w:szCs w:val="24"/>
        </w:rPr>
        <w:t>number</w:t>
      </w:r>
      <w:r w:rsidR="00AF2F5D" w:rsidRPr="00AF2F5D">
        <w:rPr>
          <w:b/>
          <w:bCs/>
          <w:sz w:val="24"/>
          <w:szCs w:val="24"/>
        </w:rPr>
        <w:t xml:space="preserve"> plays a crucial role in predicting variability in both infant vocabulary size and caregiver input across the first 18 months of life</w:t>
      </w:r>
      <w:r w:rsidR="00AF2F5D">
        <w:rPr>
          <w:sz w:val="24"/>
          <w:szCs w:val="24"/>
        </w:rPr>
        <w:t xml:space="preserve">. Crucially, in our data, having one sibling does not affect vocabulary size during this period, though it does affect the infant’s early language environment </w:t>
      </w:r>
      <w:r w:rsidR="00DB6E6C">
        <w:rPr>
          <w:sz w:val="24"/>
          <w:szCs w:val="24"/>
        </w:rPr>
        <w:t>in one of our two input measures</w:t>
      </w:r>
      <w:r w:rsidR="00AF2F5D">
        <w:rPr>
          <w:sz w:val="24"/>
          <w:szCs w:val="24"/>
        </w:rPr>
        <w:t xml:space="preserve">. Having two or more siblings, on the other hand, negatively affects vocabulary development </w:t>
      </w:r>
      <w:r w:rsidR="00AF2F5D" w:rsidRPr="00AF2F5D">
        <w:rPr>
          <w:i/>
          <w:iCs/>
          <w:sz w:val="24"/>
          <w:szCs w:val="24"/>
        </w:rPr>
        <w:t>as well as</w:t>
      </w:r>
      <w:r w:rsidR="00AF2F5D">
        <w:rPr>
          <w:sz w:val="24"/>
          <w:szCs w:val="24"/>
        </w:rPr>
        <w:t xml:space="preserve"> </w:t>
      </w:r>
      <w:r w:rsidR="00DB6E6C">
        <w:rPr>
          <w:sz w:val="24"/>
          <w:szCs w:val="24"/>
        </w:rPr>
        <w:t>both measures of caregiver input</w:t>
      </w:r>
      <w:r w:rsidR="00AF2F5D">
        <w:rPr>
          <w:sz w:val="24"/>
          <w:szCs w:val="24"/>
        </w:rPr>
        <w:t xml:space="preserve">. </w:t>
      </w:r>
      <w:r w:rsidR="00DB6E6C">
        <w:rPr>
          <w:sz w:val="24"/>
          <w:szCs w:val="24"/>
        </w:rPr>
        <w:t>P</w:t>
      </w:r>
      <w:r w:rsidR="00D230FA">
        <w:rPr>
          <w:sz w:val="24"/>
          <w:szCs w:val="24"/>
        </w:rPr>
        <w:t xml:space="preserve">revious research has typically </w:t>
      </w:r>
      <w:r w:rsidR="007A01B5">
        <w:rPr>
          <w:sz w:val="24"/>
          <w:szCs w:val="24"/>
        </w:rPr>
        <w:t>observed</w:t>
      </w:r>
      <w:r w:rsidR="00D230FA">
        <w:rPr>
          <w:sz w:val="24"/>
          <w:szCs w:val="24"/>
        </w:rPr>
        <w:t xml:space="preserve"> the effect of siblings on language development by comparing first-borns with later-</w:t>
      </w:r>
      <w:proofErr w:type="spellStart"/>
      <w:r w:rsidR="00D230FA">
        <w:rPr>
          <w:sz w:val="24"/>
          <w:szCs w:val="24"/>
        </w:rPr>
        <w:t>borns</w:t>
      </w:r>
      <w:proofErr w:type="spellEnd"/>
      <w:r w:rsidR="00D230FA">
        <w:rPr>
          <w:sz w:val="24"/>
          <w:szCs w:val="24"/>
        </w:rPr>
        <w:t xml:space="preserve"> as a single group, or first- versus second-</w:t>
      </w:r>
      <w:proofErr w:type="spellStart"/>
      <w:r w:rsidR="00D230FA">
        <w:rPr>
          <w:sz w:val="24"/>
          <w:szCs w:val="24"/>
        </w:rPr>
        <w:t>borns</w:t>
      </w:r>
      <w:proofErr w:type="spellEnd"/>
      <w:r w:rsidR="00D230FA">
        <w:rPr>
          <w:sz w:val="24"/>
          <w:szCs w:val="24"/>
        </w:rPr>
        <w:t xml:space="preserve"> only (</w:t>
      </w:r>
      <w:proofErr w:type="gramStart"/>
      <w:r w:rsidR="007A01B5">
        <w:rPr>
          <w:sz w:val="24"/>
          <w:szCs w:val="24"/>
        </w:rPr>
        <w:t>e.g.</w:t>
      </w:r>
      <w:proofErr w:type="gramEnd"/>
      <w:r w:rsidR="007A01B5">
        <w:rPr>
          <w:sz w:val="24"/>
          <w:szCs w:val="24"/>
        </w:rPr>
        <w:t xml:space="preserve"> Hoff-Ginsberg, 1998; </w:t>
      </w:r>
      <w:proofErr w:type="spellStart"/>
      <w:r w:rsidR="007A01B5">
        <w:rPr>
          <w:sz w:val="24"/>
          <w:szCs w:val="24"/>
        </w:rPr>
        <w:t>Oshima-Takane</w:t>
      </w:r>
      <w:proofErr w:type="spellEnd"/>
      <w:r w:rsidR="007A01B5">
        <w:rPr>
          <w:sz w:val="24"/>
          <w:szCs w:val="24"/>
        </w:rPr>
        <w:t xml:space="preserve"> &amp; Robbins, 2003</w:t>
      </w:r>
      <w:r w:rsidR="00D230FA">
        <w:rPr>
          <w:sz w:val="24"/>
          <w:szCs w:val="24"/>
        </w:rPr>
        <w:t>).</w:t>
      </w:r>
      <w:r w:rsidR="00DB6E6C">
        <w:rPr>
          <w:sz w:val="24"/>
          <w:szCs w:val="24"/>
        </w:rPr>
        <w:t xml:space="preserve"> </w:t>
      </w:r>
      <w:r w:rsidR="007A01B5">
        <w:rPr>
          <w:sz w:val="24"/>
          <w:szCs w:val="24"/>
        </w:rPr>
        <w:t>By considering the effect of more versus fewer siblings, we show that the very fact of having a sibling does not affect vocabulary size, and has less of an effect on input than has been reported in the literature (</w:t>
      </w:r>
      <w:proofErr w:type="gramStart"/>
      <w:r w:rsidR="007A01B5">
        <w:rPr>
          <w:sz w:val="24"/>
          <w:szCs w:val="24"/>
        </w:rPr>
        <w:t>e.g.</w:t>
      </w:r>
      <w:proofErr w:type="gramEnd"/>
      <w:r w:rsidR="007A01B5">
        <w:rPr>
          <w:sz w:val="24"/>
          <w:szCs w:val="24"/>
        </w:rPr>
        <w:t xml:space="preserve"> </w:t>
      </w:r>
      <w:proofErr w:type="spellStart"/>
      <w:r w:rsidR="007A01B5">
        <w:rPr>
          <w:sz w:val="24"/>
          <w:szCs w:val="24"/>
        </w:rPr>
        <w:t>Oshima-Takane</w:t>
      </w:r>
      <w:proofErr w:type="spellEnd"/>
      <w:r w:rsidR="007A01B5">
        <w:rPr>
          <w:sz w:val="24"/>
          <w:szCs w:val="24"/>
        </w:rPr>
        <w:t xml:space="preserve"> &amp; Robbins, 2003</w:t>
      </w:r>
      <w:r w:rsidR="007A01B5">
        <w:rPr>
          <w:sz w:val="24"/>
          <w:szCs w:val="24"/>
        </w:rPr>
        <w:t>); only when an infant has two or more siblings do we begin to see variability in input and output measures.</w:t>
      </w:r>
      <w:r w:rsidRPr="00A13206">
        <w:rPr>
          <w:sz w:val="24"/>
          <w:szCs w:val="24"/>
        </w:rPr>
        <w:t xml:space="preserve"> The emerging narrative suggests that </w:t>
      </w:r>
      <w:r w:rsidR="007A01B5" w:rsidRPr="00AC20E2">
        <w:rPr>
          <w:b/>
          <w:bCs/>
          <w:sz w:val="24"/>
          <w:szCs w:val="24"/>
        </w:rPr>
        <w:t>infants with one sibling</w:t>
      </w:r>
      <w:r w:rsidR="007A01B5" w:rsidRPr="00AC20E2">
        <w:rPr>
          <w:b/>
          <w:bCs/>
          <w:sz w:val="24"/>
          <w:szCs w:val="24"/>
        </w:rPr>
        <w:t xml:space="preserve"> may</w:t>
      </w:r>
      <w:r w:rsidR="007A01B5" w:rsidRPr="00AC20E2">
        <w:rPr>
          <w:b/>
          <w:bCs/>
          <w:sz w:val="24"/>
          <w:szCs w:val="24"/>
        </w:rPr>
        <w:t xml:space="preserve"> benefit</w:t>
      </w:r>
      <w:r w:rsidR="007A01B5" w:rsidRPr="00AC20E2">
        <w:rPr>
          <w:b/>
          <w:bCs/>
          <w:sz w:val="24"/>
          <w:szCs w:val="24"/>
        </w:rPr>
        <w:t xml:space="preserve"> from</w:t>
      </w:r>
      <w:r w:rsidR="007A01B5" w:rsidRPr="00AC20E2">
        <w:rPr>
          <w:b/>
          <w:bCs/>
          <w:sz w:val="24"/>
          <w:szCs w:val="24"/>
        </w:rPr>
        <w:t xml:space="preserve"> observing/overhearing interactions between sibling and caregiver,</w:t>
      </w:r>
      <w:r w:rsidR="007A01B5" w:rsidRPr="00AC20E2">
        <w:rPr>
          <w:b/>
          <w:bCs/>
          <w:sz w:val="24"/>
          <w:szCs w:val="24"/>
        </w:rPr>
        <w:t xml:space="preserve"> </w:t>
      </w:r>
      <w:r w:rsidR="00AC20E2" w:rsidRPr="00AC20E2">
        <w:rPr>
          <w:b/>
          <w:bCs/>
          <w:sz w:val="24"/>
          <w:szCs w:val="24"/>
        </w:rPr>
        <w:t>such that this</w:t>
      </w:r>
      <w:r w:rsidR="007A01B5" w:rsidRPr="00AC20E2">
        <w:rPr>
          <w:b/>
          <w:bCs/>
          <w:sz w:val="24"/>
          <w:szCs w:val="24"/>
        </w:rPr>
        <w:t xml:space="preserve"> </w:t>
      </w:r>
      <w:r w:rsidR="00AC20E2" w:rsidRPr="00AC20E2">
        <w:rPr>
          <w:b/>
          <w:bCs/>
          <w:sz w:val="24"/>
          <w:szCs w:val="24"/>
        </w:rPr>
        <w:t xml:space="preserve">may </w:t>
      </w:r>
      <w:r w:rsidR="007A01B5" w:rsidRPr="00AC20E2">
        <w:rPr>
          <w:b/>
          <w:bCs/>
          <w:sz w:val="24"/>
          <w:szCs w:val="24"/>
        </w:rPr>
        <w:t>outweigh the</w:t>
      </w:r>
      <w:r w:rsidR="007A01B5" w:rsidRPr="00AC20E2">
        <w:rPr>
          <w:b/>
          <w:bCs/>
          <w:sz w:val="24"/>
          <w:szCs w:val="24"/>
        </w:rPr>
        <w:t xml:space="preserve"> negative effect seen on the early language environment</w:t>
      </w:r>
      <w:r w:rsidR="00AC20E2" w:rsidRPr="00AC20E2">
        <w:rPr>
          <w:b/>
          <w:bCs/>
          <w:sz w:val="24"/>
          <w:szCs w:val="24"/>
        </w:rPr>
        <w:t>, whereas h</w:t>
      </w:r>
      <w:r w:rsidR="007A01B5" w:rsidRPr="00AC20E2">
        <w:rPr>
          <w:b/>
          <w:bCs/>
          <w:sz w:val="24"/>
          <w:szCs w:val="24"/>
        </w:rPr>
        <w:t>aving more than one sibling may throw this off-balance</w:t>
      </w:r>
      <w:r w:rsidR="007A01B5" w:rsidRPr="007A01B5">
        <w:rPr>
          <w:sz w:val="24"/>
          <w:szCs w:val="24"/>
        </w:rPr>
        <w:t>.</w:t>
      </w:r>
    </w:p>
    <w:p w14:paraId="433C014A" w14:textId="77777777" w:rsidR="00131133" w:rsidRPr="00A13206" w:rsidRDefault="00131133" w:rsidP="00131133">
      <w:pPr>
        <w:rPr>
          <w:sz w:val="24"/>
          <w:szCs w:val="24"/>
        </w:rPr>
      </w:pPr>
    </w:p>
    <w:p w14:paraId="700A52D0" w14:textId="52142989" w:rsidR="00131133" w:rsidRPr="00A13206" w:rsidRDefault="00131133" w:rsidP="00131133">
      <w:pPr>
        <w:rPr>
          <w:sz w:val="24"/>
          <w:szCs w:val="24"/>
        </w:rPr>
      </w:pPr>
      <w:r w:rsidRPr="00A13206">
        <w:rPr>
          <w:sz w:val="24"/>
          <w:szCs w:val="24"/>
        </w:rPr>
        <w:t xml:space="preserve">Please contact the corresponding author (Catherine Laing) if you have any queries about our submission. We can confirm that this study complies with all ethical standards required for publication in </w:t>
      </w:r>
      <w:r w:rsidR="00AC20E2">
        <w:rPr>
          <w:i/>
          <w:sz w:val="24"/>
          <w:szCs w:val="24"/>
        </w:rPr>
        <w:t>Infancy</w:t>
      </w:r>
      <w:r w:rsidRPr="00A13206">
        <w:rPr>
          <w:sz w:val="24"/>
          <w:szCs w:val="24"/>
        </w:rPr>
        <w:t xml:space="preserve">, and both authors have approved the manuscript and agree with its submission to this journal. We further confirm that this manuscript has not been published elsewhere and is not under consideration by another journal. </w:t>
      </w:r>
      <w:r w:rsidRPr="00AC20E2">
        <w:rPr>
          <w:sz w:val="24"/>
          <w:szCs w:val="24"/>
          <w:highlight w:val="yellow"/>
        </w:rPr>
        <w:t xml:space="preserve">The manuscript provides links to all the code that generated this manuscript on </w:t>
      </w:r>
      <w:proofErr w:type="spellStart"/>
      <w:r w:rsidRPr="00AC20E2">
        <w:rPr>
          <w:sz w:val="24"/>
          <w:szCs w:val="24"/>
          <w:highlight w:val="yellow"/>
        </w:rPr>
        <w:t>github</w:t>
      </w:r>
      <w:proofErr w:type="spellEnd"/>
      <w:r w:rsidRPr="00A13206">
        <w:rPr>
          <w:sz w:val="24"/>
          <w:szCs w:val="24"/>
        </w:rPr>
        <w:t>, creating an important resource for the community to extend this work.</w:t>
      </w:r>
    </w:p>
    <w:p w14:paraId="5717FB15" w14:textId="77777777" w:rsidR="00131133" w:rsidRPr="00A13206" w:rsidRDefault="00131133" w:rsidP="00131133">
      <w:pPr>
        <w:rPr>
          <w:sz w:val="24"/>
          <w:szCs w:val="24"/>
        </w:rPr>
      </w:pPr>
    </w:p>
    <w:p w14:paraId="4E0848D8" w14:textId="5BD9DBAA" w:rsidR="00131133" w:rsidRPr="00A13206" w:rsidRDefault="00131133" w:rsidP="00131133">
      <w:pPr>
        <w:rPr>
          <w:sz w:val="24"/>
          <w:szCs w:val="24"/>
        </w:rPr>
      </w:pPr>
      <w:r w:rsidRPr="00A13206">
        <w:rPr>
          <w:sz w:val="24"/>
          <w:szCs w:val="24"/>
        </w:rPr>
        <w:t>We believe this paper will be of great interest to your readership, as it spans cognitive psychology</w:t>
      </w:r>
      <w:r w:rsidR="00AC20E2">
        <w:rPr>
          <w:sz w:val="24"/>
          <w:szCs w:val="24"/>
        </w:rPr>
        <w:t xml:space="preserve"> and</w:t>
      </w:r>
      <w:r w:rsidRPr="00A13206">
        <w:rPr>
          <w:sz w:val="24"/>
          <w:szCs w:val="24"/>
        </w:rPr>
        <w:t xml:space="preserve"> </w:t>
      </w:r>
      <w:r w:rsidR="00AC20E2">
        <w:rPr>
          <w:sz w:val="24"/>
          <w:szCs w:val="24"/>
        </w:rPr>
        <w:t>developmental linguistics</w:t>
      </w:r>
      <w:r w:rsidRPr="00A13206">
        <w:rPr>
          <w:sz w:val="24"/>
          <w:szCs w:val="24"/>
        </w:rPr>
        <w:t xml:space="preserve">, </w:t>
      </w:r>
      <w:r w:rsidR="00AC20E2">
        <w:rPr>
          <w:sz w:val="24"/>
          <w:szCs w:val="24"/>
        </w:rPr>
        <w:t>and has potential for future cross-sectional and cross-cultural research in this area.</w:t>
      </w:r>
    </w:p>
    <w:p w14:paraId="2EDF55BF" w14:textId="77777777" w:rsidR="00131133" w:rsidRPr="00A13206" w:rsidRDefault="00131133" w:rsidP="00131133">
      <w:pPr>
        <w:rPr>
          <w:sz w:val="24"/>
          <w:szCs w:val="24"/>
        </w:rPr>
      </w:pPr>
    </w:p>
    <w:p w14:paraId="48E93A9B" w14:textId="77777777" w:rsidR="00131133" w:rsidRPr="00A13206" w:rsidRDefault="00131133" w:rsidP="00131133">
      <w:pPr>
        <w:rPr>
          <w:sz w:val="24"/>
          <w:szCs w:val="24"/>
        </w:rPr>
      </w:pPr>
      <w:r w:rsidRPr="00A13206">
        <w:rPr>
          <w:sz w:val="24"/>
          <w:szCs w:val="24"/>
        </w:rPr>
        <w:t>Yours sincerely,</w:t>
      </w:r>
    </w:p>
    <w:p w14:paraId="367A2B52" w14:textId="77777777" w:rsidR="00131133" w:rsidRPr="00A13206" w:rsidRDefault="00131133" w:rsidP="00131133">
      <w:pPr>
        <w:rPr>
          <w:sz w:val="24"/>
          <w:szCs w:val="24"/>
        </w:rPr>
      </w:pPr>
    </w:p>
    <w:p w14:paraId="07DCA88F" w14:textId="77777777" w:rsidR="00131133" w:rsidRPr="00A13206" w:rsidRDefault="00131133" w:rsidP="00131133">
      <w:pPr>
        <w:rPr>
          <w:sz w:val="24"/>
          <w:szCs w:val="24"/>
        </w:rPr>
      </w:pPr>
      <w:r w:rsidRPr="00A13206">
        <w:rPr>
          <w:sz w:val="24"/>
          <w:szCs w:val="24"/>
        </w:rPr>
        <w:t xml:space="preserve">Catherine Laing &amp; </w:t>
      </w:r>
      <w:proofErr w:type="spellStart"/>
      <w:r w:rsidRPr="00A13206">
        <w:rPr>
          <w:sz w:val="24"/>
          <w:szCs w:val="24"/>
        </w:rPr>
        <w:t>Elika</w:t>
      </w:r>
      <w:proofErr w:type="spellEnd"/>
      <w:r w:rsidRPr="00A13206">
        <w:rPr>
          <w:sz w:val="24"/>
          <w:szCs w:val="24"/>
        </w:rPr>
        <w:t xml:space="preserve"> </w:t>
      </w:r>
      <w:proofErr w:type="spellStart"/>
      <w:r w:rsidRPr="00A13206">
        <w:rPr>
          <w:sz w:val="24"/>
          <w:szCs w:val="24"/>
        </w:rPr>
        <w:t>Bergelson</w:t>
      </w:r>
      <w:proofErr w:type="spellEnd"/>
    </w:p>
    <w:p w14:paraId="5C629186" w14:textId="77777777" w:rsidR="00452395" w:rsidRPr="00A13206" w:rsidRDefault="00000000" w:rsidP="00131133">
      <w:pPr>
        <w:rPr>
          <w:sz w:val="24"/>
          <w:szCs w:val="24"/>
        </w:rPr>
      </w:pPr>
    </w:p>
    <w:sectPr w:rsidR="00452395" w:rsidRPr="00A13206" w:rsidSect="001A79BC">
      <w:headerReference w:type="first" r:id="rId6"/>
      <w:footerReference w:type="first" r:id="rId7"/>
      <w:footnotePr>
        <w:numRestart w:val="eachSect"/>
      </w:footnotePr>
      <w:pgSz w:w="11907" w:h="16840" w:code="9"/>
      <w:pgMar w:top="454" w:right="1304" w:bottom="851" w:left="1418" w:header="0" w:footer="624" w:gutter="0"/>
      <w:paperSrc w:first="261" w:other="26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C59C" w14:textId="77777777" w:rsidR="00FF7CB9" w:rsidRDefault="00FF7CB9" w:rsidP="00131133">
      <w:pPr>
        <w:spacing w:line="240" w:lineRule="auto"/>
      </w:pPr>
      <w:r>
        <w:separator/>
      </w:r>
    </w:p>
  </w:endnote>
  <w:endnote w:type="continuationSeparator" w:id="0">
    <w:p w14:paraId="7105BB0E" w14:textId="77777777" w:rsidR="00FF7CB9" w:rsidRDefault="00FF7CB9" w:rsidP="00131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FA6D" w14:textId="77777777" w:rsidR="00731435" w:rsidRPr="00B836C0" w:rsidRDefault="00000000" w:rsidP="00B836C0">
    <w:pPr>
      <w:pStyle w:val="Footer"/>
      <w:tabs>
        <w:tab w:val="clear" w:pos="9480"/>
        <w:tab w:val="right" w:pos="8789"/>
      </w:tabs>
      <w:spacing w:before="0" w:line="240" w:lineRule="auto"/>
      <w:ind w:left="-1077" w:right="-58"/>
      <w:jc w:val="right"/>
      <w:rPr>
        <w:rFonts w:ascii="Times New Roman" w:hAnsi="Times New Roman"/>
        <w:b w:val="0"/>
        <w:i/>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21B1C" w14:textId="77777777" w:rsidR="00FF7CB9" w:rsidRDefault="00FF7CB9" w:rsidP="00131133">
      <w:pPr>
        <w:spacing w:line="240" w:lineRule="auto"/>
      </w:pPr>
      <w:r>
        <w:separator/>
      </w:r>
    </w:p>
  </w:footnote>
  <w:footnote w:type="continuationSeparator" w:id="0">
    <w:p w14:paraId="75EBB5A4" w14:textId="77777777" w:rsidR="00FF7CB9" w:rsidRDefault="00FF7CB9" w:rsidP="00131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74" w:type="dxa"/>
      <w:tblInd w:w="-1452" w:type="dxa"/>
      <w:tblLook w:val="01E0" w:firstRow="1" w:lastRow="1" w:firstColumn="1" w:lastColumn="1" w:noHBand="0" w:noVBand="0"/>
    </w:tblPr>
    <w:tblGrid>
      <w:gridCol w:w="1560"/>
      <w:gridCol w:w="10206"/>
      <w:gridCol w:w="6408"/>
    </w:tblGrid>
    <w:tr w:rsidR="00731435" w:rsidRPr="00D947F9" w14:paraId="669B323F" w14:textId="77777777" w:rsidTr="00D947F9">
      <w:trPr>
        <w:trHeight w:val="851"/>
      </w:trPr>
      <w:tc>
        <w:tcPr>
          <w:tcW w:w="11766" w:type="dxa"/>
          <w:gridSpan w:val="2"/>
          <w:shd w:val="clear" w:color="auto" w:fill="auto"/>
        </w:tcPr>
        <w:p w14:paraId="36A70948" w14:textId="77777777" w:rsidR="00731435" w:rsidRPr="00D947F9" w:rsidRDefault="00000000" w:rsidP="00D947F9">
          <w:pPr>
            <w:pStyle w:val="Header"/>
            <w:ind w:left="0"/>
            <w:rPr>
              <w:lang w:val="en-GB"/>
            </w:rPr>
          </w:pPr>
        </w:p>
      </w:tc>
      <w:tc>
        <w:tcPr>
          <w:tcW w:w="6408" w:type="dxa"/>
          <w:shd w:val="clear" w:color="auto" w:fill="auto"/>
        </w:tcPr>
        <w:p w14:paraId="411BE7DF" w14:textId="77777777" w:rsidR="00731435" w:rsidRPr="00D947F9" w:rsidRDefault="00000000" w:rsidP="00D947F9">
          <w:pPr>
            <w:pStyle w:val="Header"/>
            <w:ind w:left="0"/>
            <w:rPr>
              <w:lang w:val="en-GB"/>
            </w:rPr>
          </w:pPr>
        </w:p>
      </w:tc>
    </w:tr>
    <w:tr w:rsidR="00731435" w:rsidRPr="00D947F9" w14:paraId="3632A734" w14:textId="77777777" w:rsidTr="00D947F9">
      <w:trPr>
        <w:trHeight w:val="565"/>
      </w:trPr>
      <w:tc>
        <w:tcPr>
          <w:tcW w:w="1560" w:type="dxa"/>
        </w:tcPr>
        <w:p w14:paraId="6AE38BBA" w14:textId="77777777" w:rsidR="00731435" w:rsidRPr="00D947F9" w:rsidRDefault="00000000" w:rsidP="00D947F9">
          <w:pPr>
            <w:pStyle w:val="Header"/>
            <w:tabs>
              <w:tab w:val="left" w:pos="1452"/>
            </w:tabs>
            <w:ind w:left="0"/>
            <w:rPr>
              <w:lang w:val="en-GB"/>
            </w:rPr>
          </w:pPr>
        </w:p>
      </w:tc>
      <w:tc>
        <w:tcPr>
          <w:tcW w:w="10206" w:type="dxa"/>
        </w:tcPr>
        <w:p w14:paraId="420229AE" w14:textId="77777777" w:rsidR="00731435" w:rsidRPr="00D947F9" w:rsidRDefault="00000000" w:rsidP="00754125">
          <w:pPr>
            <w:rPr>
              <w:lang w:val="en-GB"/>
            </w:rPr>
          </w:pPr>
        </w:p>
      </w:tc>
      <w:tc>
        <w:tcPr>
          <w:tcW w:w="6408" w:type="dxa"/>
        </w:tcPr>
        <w:p w14:paraId="6805E0B2" w14:textId="77777777" w:rsidR="00731435" w:rsidRPr="00D947F9" w:rsidRDefault="00000000" w:rsidP="00D947F9">
          <w:pPr>
            <w:pStyle w:val="Header"/>
            <w:ind w:left="0"/>
            <w:rPr>
              <w:lang w:val="en-GB"/>
            </w:rPr>
          </w:pPr>
        </w:p>
        <w:p w14:paraId="448A0526" w14:textId="77777777" w:rsidR="00731435" w:rsidRPr="00D947F9" w:rsidRDefault="00000000" w:rsidP="00D947F9">
          <w:pPr>
            <w:pStyle w:val="Header"/>
            <w:ind w:left="0"/>
            <w:jc w:val="both"/>
            <w:rPr>
              <w:lang w:val="en-GB"/>
            </w:rPr>
          </w:pPr>
        </w:p>
        <w:p w14:paraId="7DF45FA3" w14:textId="77777777" w:rsidR="00731435" w:rsidRPr="00D947F9" w:rsidRDefault="00000000" w:rsidP="00D947F9">
          <w:pPr>
            <w:pStyle w:val="Header"/>
            <w:ind w:left="0"/>
            <w:rPr>
              <w:lang w:val="en-GB"/>
            </w:rPr>
          </w:pPr>
        </w:p>
        <w:p w14:paraId="2305F271" w14:textId="77777777" w:rsidR="00731435" w:rsidRPr="00D947F9" w:rsidRDefault="00000000" w:rsidP="00D947F9">
          <w:pPr>
            <w:pStyle w:val="Header"/>
            <w:ind w:left="0"/>
            <w:rPr>
              <w:i w:val="0"/>
              <w:sz w:val="16"/>
              <w:szCs w:val="16"/>
              <w:lang w:val="en-GB"/>
            </w:rPr>
          </w:pPr>
        </w:p>
      </w:tc>
    </w:tr>
  </w:tbl>
  <w:p w14:paraId="50453AAD" w14:textId="77777777" w:rsidR="00731435" w:rsidRPr="00D50FA1" w:rsidRDefault="00000000" w:rsidP="00506EB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33"/>
    <w:rsid w:val="001174DC"/>
    <w:rsid w:val="00131133"/>
    <w:rsid w:val="001F06D4"/>
    <w:rsid w:val="004B3B66"/>
    <w:rsid w:val="007A01B5"/>
    <w:rsid w:val="008D3778"/>
    <w:rsid w:val="00A13206"/>
    <w:rsid w:val="00AC20E2"/>
    <w:rsid w:val="00AF2F5D"/>
    <w:rsid w:val="00D230FA"/>
    <w:rsid w:val="00DB6E6C"/>
    <w:rsid w:val="00FF7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8C75"/>
  <w15:chartTrackingRefBased/>
  <w15:docId w15:val="{EA71C4CB-AEAC-4C52-A009-139A1663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33"/>
    <w:pPr>
      <w:spacing w:after="0" w:line="240" w:lineRule="exact"/>
    </w:pPr>
    <w:rPr>
      <w:rFonts w:ascii="Times New Roman" w:eastAsia="Times New Roman" w:hAnsi="Times New Roman" w:cs="Times New Roman"/>
      <w:sz w:val="20"/>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31133"/>
    <w:pPr>
      <w:keepLines/>
      <w:tabs>
        <w:tab w:val="left" w:pos="-1080"/>
        <w:tab w:val="center" w:pos="4320"/>
        <w:tab w:val="right" w:pos="9480"/>
      </w:tabs>
      <w:spacing w:before="420"/>
      <w:ind w:left="-1080" w:right="-840"/>
    </w:pPr>
    <w:rPr>
      <w:rFonts w:ascii="Arial" w:hAnsi="Arial"/>
      <w:b/>
    </w:rPr>
  </w:style>
  <w:style w:type="character" w:customStyle="1" w:styleId="FooterChar">
    <w:name w:val="Footer Char"/>
    <w:basedOn w:val="DefaultParagraphFont"/>
    <w:link w:val="Footer"/>
    <w:rsid w:val="00131133"/>
    <w:rPr>
      <w:rFonts w:ascii="Arial" w:eastAsia="Times New Roman" w:hAnsi="Arial" w:cs="Times New Roman"/>
      <w:b/>
      <w:sz w:val="20"/>
      <w:szCs w:val="20"/>
      <w:lang w:val="en-US" w:eastAsia="en-GB"/>
    </w:rPr>
  </w:style>
  <w:style w:type="paragraph" w:styleId="Header">
    <w:name w:val="header"/>
    <w:basedOn w:val="Normal"/>
    <w:link w:val="HeaderChar"/>
    <w:rsid w:val="00131133"/>
    <w:pPr>
      <w:keepLines/>
      <w:tabs>
        <w:tab w:val="left" w:pos="-1080"/>
        <w:tab w:val="center" w:pos="4320"/>
        <w:tab w:val="right" w:pos="9480"/>
        <w:tab w:val="right" w:pos="9720"/>
      </w:tabs>
      <w:ind w:left="-1080" w:right="-1080"/>
    </w:pPr>
    <w:rPr>
      <w:i/>
    </w:rPr>
  </w:style>
  <w:style w:type="character" w:customStyle="1" w:styleId="HeaderChar">
    <w:name w:val="Header Char"/>
    <w:basedOn w:val="DefaultParagraphFont"/>
    <w:link w:val="Header"/>
    <w:rsid w:val="00131133"/>
    <w:rPr>
      <w:rFonts w:ascii="Times New Roman" w:eastAsia="Times New Roman" w:hAnsi="Times New Roman" w:cs="Times New Roman"/>
      <w:i/>
      <w:sz w:val="20"/>
      <w:szCs w:val="20"/>
      <w:lang w:val="en-US" w:eastAsia="en-GB"/>
    </w:rPr>
  </w:style>
  <w:style w:type="character" w:styleId="Hyperlink">
    <w:name w:val="Hyperlink"/>
    <w:rsid w:val="001311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Laing</dc:creator>
  <cp:keywords/>
  <dc:description/>
  <cp:lastModifiedBy>Catherine Laing</cp:lastModifiedBy>
  <cp:revision>1</cp:revision>
  <dcterms:created xsi:type="dcterms:W3CDTF">2022-10-21T09:10:00Z</dcterms:created>
  <dcterms:modified xsi:type="dcterms:W3CDTF">2022-10-21T10:14:00Z</dcterms:modified>
</cp:coreProperties>
</file>